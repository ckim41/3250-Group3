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07" w:rsidRDefault="005B7707" w:rsidP="005B7707">
      <w:pPr>
        <w:pStyle w:val="StyleIntroText14ptBold"/>
      </w:pPr>
    </w:p>
    <w:p w:rsidR="005B7707" w:rsidRDefault="005B7707" w:rsidP="005B7707">
      <w:pPr>
        <w:pStyle w:val="StyleIntroText14ptBold"/>
      </w:pPr>
    </w:p>
    <w:p w:rsidR="005B7707" w:rsidRDefault="005B7707" w:rsidP="005B7707">
      <w:pPr>
        <w:pStyle w:val="StyleIntroText14ptBold"/>
      </w:pPr>
    </w:p>
    <w:p w:rsidR="005B7707" w:rsidRDefault="005B7707" w:rsidP="005B7707">
      <w:pPr>
        <w:pStyle w:val="StyleIntroText14ptBold"/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t>Data Analysis of Canada Car Accident</w:t>
      </w:r>
      <w:r w:rsidR="0098784C">
        <w:rPr>
          <w:rFonts w:cs="Arial"/>
          <w:sz w:val="56"/>
          <w:szCs w:val="56"/>
        </w:rPr>
        <w:t xml:space="preserve"> during 2004 - 2014</w:t>
      </w:r>
    </w:p>
    <w:p w:rsidR="005B7707" w:rsidRDefault="005B7707" w:rsidP="005B7707">
      <w:pPr>
        <w:pStyle w:val="StyleIntroText14ptBold"/>
      </w:pPr>
    </w:p>
    <w:p w:rsidR="005B7707" w:rsidRDefault="0098784C" w:rsidP="005B7707">
      <w:pPr>
        <w:pStyle w:val="StyleIntroText14ptBold"/>
        <w:rPr>
          <w:rFonts w:ascii="Antique Olive" w:hAnsi="Antique Olive"/>
          <w:sz w:val="36"/>
          <w:szCs w:val="36"/>
        </w:rPr>
      </w:pPr>
      <w:r>
        <w:rPr>
          <w:rFonts w:ascii="Antique Olive" w:hAnsi="Antique Olive"/>
          <w:sz w:val="36"/>
          <w:szCs w:val="36"/>
        </w:rPr>
        <w:t>Term Project</w:t>
      </w:r>
      <w:r w:rsidR="005B7707">
        <w:rPr>
          <w:rFonts w:ascii="Antique Olive" w:hAnsi="Antique Olive"/>
          <w:sz w:val="36"/>
          <w:szCs w:val="36"/>
        </w:rPr>
        <w:t xml:space="preserve"> </w:t>
      </w:r>
      <w:r>
        <w:rPr>
          <w:rFonts w:ascii="Antique Olive" w:hAnsi="Antique Olive"/>
          <w:sz w:val="36"/>
          <w:szCs w:val="36"/>
        </w:rPr>
        <w:t>Report</w:t>
      </w: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98784C" w:rsidRDefault="0098784C" w:rsidP="0098784C">
      <w:pPr>
        <w:rPr>
          <w:b/>
          <w:sz w:val="24"/>
        </w:rPr>
      </w:pPr>
    </w:p>
    <w:p w:rsidR="0098784C" w:rsidRDefault="0098784C" w:rsidP="0098784C">
      <w:pPr>
        <w:rPr>
          <w:b/>
          <w:sz w:val="24"/>
        </w:rPr>
      </w:pPr>
    </w:p>
    <w:p w:rsidR="0098784C" w:rsidRDefault="0098784C" w:rsidP="0098784C">
      <w:pPr>
        <w:rPr>
          <w:b/>
          <w:sz w:val="24"/>
        </w:rPr>
      </w:pPr>
    </w:p>
    <w:p w:rsidR="0098784C" w:rsidRDefault="0098784C" w:rsidP="0098784C">
      <w:pPr>
        <w:rPr>
          <w:b/>
          <w:sz w:val="24"/>
        </w:rPr>
      </w:pPr>
      <w:r>
        <w:t>Project Group #3, 3250-15</w:t>
      </w:r>
    </w:p>
    <w:p w:rsidR="0098784C" w:rsidRPr="0098784C" w:rsidRDefault="0098784C" w:rsidP="0098784C">
      <w:pPr>
        <w:rPr>
          <w:b/>
          <w:sz w:val="24"/>
        </w:rPr>
      </w:pPr>
      <w:r w:rsidRPr="0098784C">
        <w:rPr>
          <w:b/>
          <w:sz w:val="24"/>
        </w:rPr>
        <w:t>Boris Korotkov</w:t>
      </w:r>
    </w:p>
    <w:p w:rsidR="0098784C" w:rsidRPr="0098784C" w:rsidRDefault="0098784C" w:rsidP="0098784C">
      <w:pPr>
        <w:rPr>
          <w:b/>
          <w:sz w:val="24"/>
        </w:rPr>
      </w:pPr>
      <w:r w:rsidRPr="0098784C">
        <w:rPr>
          <w:b/>
          <w:sz w:val="24"/>
        </w:rPr>
        <w:t>Chaewon Kim</w:t>
      </w:r>
    </w:p>
    <w:p w:rsidR="0098784C" w:rsidRPr="0098784C" w:rsidRDefault="0098784C" w:rsidP="0098784C">
      <w:pPr>
        <w:rPr>
          <w:b/>
          <w:sz w:val="24"/>
        </w:rPr>
      </w:pPr>
      <w:r w:rsidRPr="0098784C">
        <w:rPr>
          <w:b/>
          <w:sz w:val="24"/>
        </w:rPr>
        <w:t>Patricia Luo</w:t>
      </w:r>
    </w:p>
    <w:p w:rsidR="0098784C" w:rsidRPr="0098784C" w:rsidRDefault="0098784C" w:rsidP="0098784C">
      <w:pPr>
        <w:rPr>
          <w:b/>
          <w:sz w:val="24"/>
        </w:rPr>
      </w:pPr>
      <w:r w:rsidRPr="0098784C">
        <w:rPr>
          <w:b/>
          <w:sz w:val="24"/>
        </w:rPr>
        <w:t>Ryan He</w:t>
      </w: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5B7707" w:rsidRDefault="005B7707" w:rsidP="005B7707">
      <w:pPr>
        <w:rPr>
          <w:sz w:val="24"/>
          <w:szCs w:val="24"/>
        </w:rPr>
      </w:pPr>
    </w:p>
    <w:p w:rsidR="005B7707" w:rsidRDefault="0098784C" w:rsidP="005B7707">
      <w:r>
        <w:t>School of Continuing Studies, University of Toronto</w:t>
      </w:r>
    </w:p>
    <w:p w:rsidR="005B7707" w:rsidRDefault="005B7707" w:rsidP="005B7707">
      <w:r>
        <w:t>A</w:t>
      </w:r>
      <w:r w:rsidR="0098784C">
        <w:t>pril 2018</w:t>
      </w:r>
    </w:p>
    <w:p w:rsidR="005B7707" w:rsidRDefault="005B7707" w:rsidP="005B7707">
      <w:pPr>
        <w:rPr>
          <w:sz w:val="36"/>
          <w:szCs w:val="36"/>
        </w:rPr>
      </w:pPr>
    </w:p>
    <w:p w:rsidR="00661428" w:rsidRPr="007E4434" w:rsidRDefault="00661428" w:rsidP="00661428">
      <w:pPr>
        <w:pStyle w:val="IntroTOC"/>
      </w:pPr>
      <w:r>
        <w:lastRenderedPageBreak/>
        <w:t>Table of Contents</w:t>
      </w:r>
    </w:p>
    <w:p w:rsidR="004170D6" w:rsidRDefault="006614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508318085" w:history="1">
        <w:r w:rsidR="004170D6" w:rsidRPr="00685285">
          <w:rPr>
            <w:rStyle w:val="Hyperlink"/>
            <w:noProof/>
          </w:rPr>
          <w:t>Data Preparation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_Toc508318085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2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86" w:history="1">
        <w:r w:rsidR="004170D6" w:rsidRPr="00685285">
          <w:rPr>
            <w:rStyle w:val="Hyperlink"/>
            <w:noProof/>
          </w:rPr>
          <w:t>What was the data source?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_Toc508318086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2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87" w:history="1">
        <w:r w:rsidR="004170D6" w:rsidRPr="00685285">
          <w:rPr>
            <w:rStyle w:val="Hyperlink"/>
            <w:noProof/>
          </w:rPr>
          <w:t>How good was the data quality?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_Toc508318087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2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88" w:history="1">
        <w:r w:rsidR="004170D6" w:rsidRPr="00685285">
          <w:rPr>
            <w:rStyle w:val="Hyperlink"/>
            <w:noProof/>
          </w:rPr>
          <w:t>What did you need to do to procure it?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_Toc508318088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2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89" w:history="1">
        <w:r w:rsidR="004170D6" w:rsidRPr="00685285">
          <w:rPr>
            <w:rStyle w:val="Hyperlink"/>
            <w:noProof/>
          </w:rPr>
          <w:t>What tools or code did you need to use to prepare it for analysis?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_Toc508318089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2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0" w:history="1">
        <w:r w:rsidR="004170D6" w:rsidRPr="00685285">
          <w:rPr>
            <w:rStyle w:val="Hyperlink"/>
            <w:noProof/>
          </w:rPr>
          <w:t>What challenges did you face?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_Toc508318090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3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1" w:history="1">
        <w:r w:rsidR="004170D6" w:rsidRPr="00685285">
          <w:rPr>
            <w:rStyle w:val="Hyperlink"/>
            <w:noProof/>
          </w:rPr>
          <w:t>Analysis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_Toc508318091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4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2" w:history="1">
        <w:r w:rsidR="004170D6" w:rsidRPr="00685285">
          <w:rPr>
            <w:rStyle w:val="Hyperlink"/>
            <w:noProof/>
          </w:rPr>
          <w:t>What trends, correlations and/or patterns do you see in the data?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_Toc508318092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4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3" w:history="1">
        <w:r w:rsidR="004170D6" w:rsidRPr="00685285">
          <w:rPr>
            <w:rStyle w:val="Hyperlink"/>
            <w:noProof/>
          </w:rPr>
          <w:t>What ….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_Toc508318093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4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4" w:history="1">
        <w:r w:rsidR="004170D6" w:rsidRPr="00685285">
          <w:rPr>
            <w:rStyle w:val="Hyperlink"/>
            <w:noProof/>
          </w:rPr>
          <w:t>Conclusions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_Toc508318094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5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5" w:history="1">
        <w:r w:rsidR="004170D6" w:rsidRPr="00685285">
          <w:rPr>
            <w:rStyle w:val="Hyperlink"/>
            <w:noProof/>
          </w:rPr>
          <w:t>What did you learn about your data set?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_Toc508318095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5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6" w:history="1">
        <w:r w:rsidR="004170D6" w:rsidRPr="00685285">
          <w:rPr>
            <w:rStyle w:val="Hyperlink"/>
            <w:noProof/>
          </w:rPr>
          <w:t>What ….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_Toc508318096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5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7" w:history="1">
        <w:r w:rsidR="004170D6" w:rsidRPr="00685285">
          <w:rPr>
            <w:rStyle w:val="Hyperlink"/>
            <w:noProof/>
          </w:rPr>
          <w:t>Appendices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_Toc508318097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6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8" w:history="1">
        <w:r w:rsidR="004170D6" w:rsidRPr="00685285">
          <w:rPr>
            <w:rStyle w:val="Hyperlink"/>
            <w:noProof/>
          </w:rPr>
          <w:t>A-1 sample dataset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_Toc508318098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6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2E1D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9" w:history="1">
        <w:r w:rsidR="004170D6" w:rsidRPr="00685285">
          <w:rPr>
            <w:rStyle w:val="Hyperlink"/>
            <w:noProof/>
          </w:rPr>
          <w:t>A-2 Program Code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_Toc508318099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7</w:t>
        </w:r>
        <w:r w:rsidR="004170D6">
          <w:rPr>
            <w:noProof/>
            <w:webHidden/>
          </w:rPr>
          <w:fldChar w:fldCharType="end"/>
        </w:r>
      </w:hyperlink>
    </w:p>
    <w:p w:rsidR="00661428" w:rsidRDefault="00661428" w:rsidP="00661428">
      <w:r>
        <w:fldChar w:fldCharType="end"/>
      </w:r>
    </w:p>
    <w:p w:rsidR="00661428" w:rsidRDefault="00661428" w:rsidP="00661428"/>
    <w:p w:rsidR="00661428" w:rsidRDefault="00661428">
      <w:r>
        <w:br w:type="page"/>
      </w:r>
    </w:p>
    <w:p w:rsidR="00661428" w:rsidRPr="00183D16" w:rsidRDefault="00661428" w:rsidP="00661428">
      <w:pPr>
        <w:pStyle w:val="Heading1"/>
      </w:pPr>
      <w:bookmarkStart w:id="0" w:name="_Toc508318085"/>
      <w:r w:rsidRPr="00661428">
        <w:lastRenderedPageBreak/>
        <w:t>Data Preparation</w:t>
      </w:r>
      <w:bookmarkEnd w:id="0"/>
    </w:p>
    <w:p w:rsidR="00C62387" w:rsidRDefault="00661428" w:rsidP="00C62387">
      <w:r>
        <w:t>This is some summary for data preparation.</w:t>
      </w:r>
    </w:p>
    <w:p w:rsidR="00C62387" w:rsidRDefault="00C62387" w:rsidP="00661428"/>
    <w:p w:rsidR="00661428" w:rsidRPr="00FB5501" w:rsidRDefault="00C62387" w:rsidP="00661428">
      <w:pPr>
        <w:pStyle w:val="Heading2"/>
        <w:numPr>
          <w:ilvl w:val="0"/>
          <w:numId w:val="0"/>
        </w:numPr>
      </w:pPr>
      <w:bookmarkStart w:id="1" w:name="_Toc508318086"/>
      <w:r w:rsidRPr="00C62387">
        <w:t xml:space="preserve">What was </w:t>
      </w:r>
      <w:r>
        <w:t>the</w:t>
      </w:r>
      <w:r w:rsidRPr="00C62387">
        <w:t xml:space="preserve"> data source</w:t>
      </w:r>
      <w:r>
        <w:t>?</w:t>
      </w:r>
      <w:bookmarkEnd w:id="1"/>
    </w:p>
    <w:p w:rsidR="00C62387" w:rsidRDefault="00C62387" w:rsidP="00661428">
      <w:r>
        <w:rPr>
          <w:lang w:val="en-US"/>
        </w:rPr>
        <w:t>E</w:t>
      </w:r>
      <w:r w:rsidRPr="00C62387">
        <w:t>.g.</w:t>
      </w:r>
      <w:r>
        <w:t>,</w:t>
      </w:r>
      <w:r w:rsidRPr="00C62387">
        <w:t xml:space="preserve"> web scraping, corporate data, a standard machine learning data set, open data, etc.</w:t>
      </w:r>
    </w:p>
    <w:p w:rsidR="00C62387" w:rsidRDefault="00C62387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</w:p>
    <w:p w:rsidR="00C62387" w:rsidRDefault="00C62387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661428"/>
    <w:p w:rsidR="00C62387" w:rsidRPr="00FB5501" w:rsidRDefault="00C62387" w:rsidP="00C62387">
      <w:pPr>
        <w:pStyle w:val="Heading2"/>
        <w:numPr>
          <w:ilvl w:val="0"/>
          <w:numId w:val="0"/>
        </w:numPr>
      </w:pPr>
      <w:bookmarkStart w:id="2" w:name="_Toc508318087"/>
      <w:r w:rsidRPr="00C62387">
        <w:t>How good was the data quality?</w:t>
      </w:r>
      <w:bookmarkEnd w:id="2"/>
    </w:p>
    <w:p w:rsidR="00C62387" w:rsidRDefault="00C62387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</w:p>
    <w:p w:rsidR="00C62387" w:rsidRDefault="00C62387" w:rsidP="00661428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661428"/>
    <w:p w:rsidR="00C62387" w:rsidRPr="00FB5501" w:rsidRDefault="00C62387" w:rsidP="00C62387">
      <w:pPr>
        <w:pStyle w:val="Heading2"/>
        <w:numPr>
          <w:ilvl w:val="0"/>
          <w:numId w:val="0"/>
        </w:numPr>
      </w:pPr>
      <w:bookmarkStart w:id="3" w:name="_Toc508318088"/>
      <w:r w:rsidRPr="00C62387">
        <w:t>What did you need to do to procure it?</w:t>
      </w:r>
      <w:bookmarkEnd w:id="3"/>
    </w:p>
    <w:p w:rsidR="00C62387" w:rsidRDefault="00C62387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</w:p>
    <w:p w:rsidR="00C62387" w:rsidRDefault="005C5338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5C5338" w:rsidRDefault="005C5338" w:rsidP="00C62387"/>
    <w:p w:rsidR="00C62387" w:rsidRPr="00FB5501" w:rsidRDefault="00C62387" w:rsidP="00C62387">
      <w:pPr>
        <w:pStyle w:val="Heading2"/>
        <w:numPr>
          <w:ilvl w:val="0"/>
          <w:numId w:val="0"/>
        </w:numPr>
      </w:pPr>
      <w:bookmarkStart w:id="4" w:name="_Toc508318089"/>
      <w:r w:rsidRPr="00C62387">
        <w:t>What tools or code did you need to use to prepare it for analysis?</w:t>
      </w:r>
      <w:bookmarkEnd w:id="4"/>
    </w:p>
    <w:p w:rsidR="00C62387" w:rsidRDefault="00C62387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5C5338" w:rsidRDefault="005C5338" w:rsidP="00C62387">
      <w:pPr>
        <w:numPr>
          <w:ilvl w:val="0"/>
          <w:numId w:val="3"/>
        </w:numPr>
        <w:spacing w:after="0" w:line="240" w:lineRule="auto"/>
      </w:pPr>
    </w:p>
    <w:p w:rsidR="00C62387" w:rsidRDefault="005C5338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5C5338" w:rsidRDefault="005C5338" w:rsidP="00C62387"/>
    <w:p w:rsidR="00C62387" w:rsidRPr="00C62387" w:rsidRDefault="00C62387" w:rsidP="00C62387">
      <w:pPr>
        <w:pStyle w:val="Heading2"/>
        <w:numPr>
          <w:ilvl w:val="0"/>
          <w:numId w:val="0"/>
        </w:numPr>
        <w:rPr>
          <w:lang w:val="en-CA"/>
        </w:rPr>
      </w:pPr>
      <w:bookmarkStart w:id="5" w:name="_Toc508318090"/>
      <w:r w:rsidRPr="00C62387">
        <w:t>What challenges did you face?</w:t>
      </w:r>
      <w:bookmarkEnd w:id="5"/>
    </w:p>
    <w:p w:rsidR="00C62387" w:rsidRDefault="00C62387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5C5338" w:rsidRDefault="005C5338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</w:p>
    <w:p w:rsidR="00C62387" w:rsidRDefault="005C5338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661428" w:rsidRDefault="00661428" w:rsidP="00661428">
      <w:r>
        <w:br w:type="page"/>
      </w:r>
    </w:p>
    <w:p w:rsidR="00661428" w:rsidRDefault="005C5338" w:rsidP="00661428">
      <w:pPr>
        <w:pStyle w:val="Heading1"/>
      </w:pPr>
      <w:bookmarkStart w:id="6" w:name="_Toc508318091"/>
      <w:r w:rsidRPr="005C5338">
        <w:lastRenderedPageBreak/>
        <w:t>Analysis</w:t>
      </w:r>
      <w:bookmarkEnd w:id="6"/>
    </w:p>
    <w:p w:rsidR="00661428" w:rsidRDefault="005C5338" w:rsidP="005C5338">
      <w:pPr>
        <w:pStyle w:val="Heading2"/>
        <w:numPr>
          <w:ilvl w:val="0"/>
          <w:numId w:val="0"/>
        </w:numPr>
      </w:pPr>
      <w:bookmarkStart w:id="7" w:name="_Toc508318092"/>
      <w:r w:rsidRPr="005C5338">
        <w:t>What trends, correlations and/or patterns do you see in the data?</w:t>
      </w:r>
      <w:bookmarkEnd w:id="7"/>
    </w:p>
    <w:p w:rsidR="005C5338" w:rsidRDefault="005C5338" w:rsidP="005C5338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5C5338" w:rsidRDefault="005C5338" w:rsidP="005C5338">
      <w:pPr>
        <w:numPr>
          <w:ilvl w:val="0"/>
          <w:numId w:val="3"/>
        </w:numPr>
        <w:spacing w:after="0" w:line="240" w:lineRule="auto"/>
      </w:pPr>
      <w:r>
        <w:t>List</w:t>
      </w:r>
    </w:p>
    <w:p w:rsidR="005C5338" w:rsidRDefault="005C5338" w:rsidP="005C5338">
      <w:pPr>
        <w:numPr>
          <w:ilvl w:val="0"/>
          <w:numId w:val="3"/>
        </w:numPr>
        <w:spacing w:after="0" w:line="240" w:lineRule="auto"/>
      </w:pPr>
      <w:r>
        <w:t>List</w:t>
      </w:r>
    </w:p>
    <w:p w:rsidR="005C5338" w:rsidRDefault="005C5338" w:rsidP="005C5338">
      <w:pPr>
        <w:numPr>
          <w:ilvl w:val="0"/>
          <w:numId w:val="3"/>
        </w:numPr>
        <w:spacing w:after="0" w:line="240" w:lineRule="auto"/>
      </w:pPr>
      <w:r>
        <w:t>List</w:t>
      </w:r>
    </w:p>
    <w:p w:rsidR="005C5338" w:rsidRDefault="005C5338" w:rsidP="005C5338">
      <w:pPr>
        <w:numPr>
          <w:ilvl w:val="0"/>
          <w:numId w:val="3"/>
        </w:numPr>
        <w:spacing w:after="0" w:line="240" w:lineRule="auto"/>
      </w:pPr>
    </w:p>
    <w:p w:rsidR="00DE1C90" w:rsidRDefault="005C5338" w:rsidP="005C5338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E1C90" w:rsidRDefault="00DE1C90" w:rsidP="005C5338"/>
    <w:p w:rsidR="00DE1C90" w:rsidRPr="00C62387" w:rsidRDefault="00DE1C90" w:rsidP="00DE1C90">
      <w:pPr>
        <w:pStyle w:val="Heading2"/>
        <w:numPr>
          <w:ilvl w:val="0"/>
          <w:numId w:val="0"/>
        </w:numPr>
        <w:rPr>
          <w:lang w:val="en-CA"/>
        </w:rPr>
      </w:pPr>
      <w:bookmarkStart w:id="8" w:name="_Toc508318093"/>
      <w:r w:rsidRPr="00C62387">
        <w:t xml:space="preserve">What </w:t>
      </w:r>
      <w:r>
        <w:t>….</w:t>
      </w:r>
      <w:bookmarkEnd w:id="8"/>
    </w:p>
    <w:p w:rsidR="00DE1C90" w:rsidRDefault="00DE1C90" w:rsidP="00DE1C90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</w:p>
    <w:p w:rsidR="00DE1C90" w:rsidRDefault="00DE1C90" w:rsidP="00DE1C90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661428" w:rsidRDefault="00661428" w:rsidP="00661428"/>
    <w:p w:rsidR="00DE1C90" w:rsidRDefault="00DE1C90">
      <w:r>
        <w:br w:type="page"/>
      </w:r>
    </w:p>
    <w:p w:rsidR="00DE1C90" w:rsidRDefault="00DE1C90" w:rsidP="00DE1C90">
      <w:pPr>
        <w:pStyle w:val="Heading1"/>
      </w:pPr>
      <w:bookmarkStart w:id="9" w:name="_Toc508318094"/>
      <w:r w:rsidRPr="00DE1C90">
        <w:lastRenderedPageBreak/>
        <w:t>Conclusions</w:t>
      </w:r>
      <w:bookmarkEnd w:id="9"/>
    </w:p>
    <w:p w:rsidR="00DE1C90" w:rsidRDefault="00B0592C" w:rsidP="00DE1C90">
      <w:pPr>
        <w:pStyle w:val="Heading2"/>
        <w:numPr>
          <w:ilvl w:val="0"/>
          <w:numId w:val="0"/>
        </w:numPr>
      </w:pPr>
      <w:bookmarkStart w:id="10" w:name="_Toc508318095"/>
      <w:r w:rsidRPr="00B0592C">
        <w:t>What did you learn about your data set?</w:t>
      </w:r>
      <w:bookmarkEnd w:id="10"/>
    </w:p>
    <w:p w:rsidR="00DE1C90" w:rsidRDefault="00DE1C90" w:rsidP="00DE1C90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</w:p>
    <w:p w:rsidR="00DE1C90" w:rsidRDefault="00DE1C90" w:rsidP="00DE1C90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E1C90" w:rsidRDefault="00DE1C90" w:rsidP="00DE1C90"/>
    <w:p w:rsidR="00DE1C90" w:rsidRPr="00C62387" w:rsidRDefault="00DE1C90" w:rsidP="00DE1C90">
      <w:pPr>
        <w:pStyle w:val="Heading2"/>
        <w:numPr>
          <w:ilvl w:val="0"/>
          <w:numId w:val="0"/>
        </w:numPr>
        <w:rPr>
          <w:lang w:val="en-CA"/>
        </w:rPr>
      </w:pPr>
      <w:bookmarkStart w:id="11" w:name="_Toc508318096"/>
      <w:r w:rsidRPr="00C62387">
        <w:t xml:space="preserve">What </w:t>
      </w:r>
      <w:r>
        <w:t>….</w:t>
      </w:r>
      <w:bookmarkEnd w:id="11"/>
    </w:p>
    <w:p w:rsidR="00DE1C90" w:rsidRDefault="00DE1C90" w:rsidP="00DE1C90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</w:p>
    <w:p w:rsidR="00DE1C90" w:rsidRDefault="00DE1C90" w:rsidP="00DE1C90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E1C90" w:rsidRDefault="00DE1C90" w:rsidP="00DE1C90"/>
    <w:p w:rsidR="00B0592C" w:rsidRDefault="00B0592C">
      <w:pPr>
        <w:rPr>
          <w:rFonts w:ascii="CIDFont+F6" w:eastAsia="CIDFont+F6" w:cs="CIDFont+F6"/>
          <w:sz w:val="24"/>
          <w:szCs w:val="24"/>
        </w:rPr>
      </w:pPr>
      <w:r>
        <w:rPr>
          <w:rFonts w:ascii="CIDFont+F6" w:eastAsia="CIDFont+F6" w:cs="CIDFont+F6"/>
          <w:sz w:val="24"/>
          <w:szCs w:val="24"/>
        </w:rPr>
        <w:br w:type="page"/>
      </w:r>
    </w:p>
    <w:p w:rsidR="00B0592C" w:rsidRDefault="00B0592C" w:rsidP="00B0592C">
      <w:pPr>
        <w:pStyle w:val="Heading1"/>
      </w:pPr>
      <w:bookmarkStart w:id="12" w:name="_Toc508318097"/>
      <w:r>
        <w:lastRenderedPageBreak/>
        <w:t>Appendices</w:t>
      </w:r>
      <w:bookmarkEnd w:id="12"/>
    </w:p>
    <w:p w:rsidR="00B0592C" w:rsidRDefault="00081731" w:rsidP="00B0592C">
      <w:pPr>
        <w:pStyle w:val="Heading2"/>
        <w:numPr>
          <w:ilvl w:val="0"/>
          <w:numId w:val="0"/>
        </w:numPr>
      </w:pPr>
      <w:bookmarkStart w:id="13" w:name="_Toc508318098"/>
      <w:r>
        <w:t xml:space="preserve">A-1 </w:t>
      </w:r>
      <w:r w:rsidR="004170D6">
        <w:t>sample dataset</w:t>
      </w:r>
      <w:bookmarkEnd w:id="13"/>
    </w:p>
    <w:p w:rsidR="004170D6" w:rsidRDefault="004170D6" w:rsidP="00B0592C">
      <w:r>
        <w:t>Data dictionary:</w:t>
      </w:r>
    </w:p>
    <w:p w:rsidR="004170D6" w:rsidRDefault="004170D6" w:rsidP="00B0592C">
      <w:bookmarkStart w:id="14" w:name="_GoBack"/>
      <w:bookmarkEnd w:id="14"/>
    </w:p>
    <w:p w:rsidR="004170D6" w:rsidRDefault="004170D6" w:rsidP="00B0592C"/>
    <w:p w:rsidR="004170D6" w:rsidRDefault="004170D6" w:rsidP="00B0592C">
      <w:r>
        <w:t>Sample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096EA1" w:rsidTr="00096EA1">
        <w:tc>
          <w:tcPr>
            <w:tcW w:w="958" w:type="dxa"/>
            <w:shd w:val="clear" w:color="auto" w:fill="D9D9D9" w:themeFill="background1" w:themeFillShade="D9"/>
          </w:tcPr>
          <w:p w:rsidR="00096EA1" w:rsidRPr="00096EA1" w:rsidRDefault="00096EA1" w:rsidP="00096EA1">
            <w:pPr>
              <w:rPr>
                <w:b/>
              </w:rPr>
            </w:pPr>
            <w:r w:rsidRPr="00096EA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</w:tr>
      <w:tr w:rsidR="00096EA1" w:rsidTr="00096EA1">
        <w:tc>
          <w:tcPr>
            <w:tcW w:w="958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</w:tr>
      <w:tr w:rsidR="00096EA1" w:rsidTr="00096EA1">
        <w:tc>
          <w:tcPr>
            <w:tcW w:w="958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</w:tr>
      <w:tr w:rsidR="00096EA1" w:rsidTr="00096EA1">
        <w:tc>
          <w:tcPr>
            <w:tcW w:w="958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</w:tr>
    </w:tbl>
    <w:p w:rsidR="004170D6" w:rsidRDefault="004170D6" w:rsidP="00B0592C"/>
    <w:p w:rsidR="004170D6" w:rsidRDefault="004170D6" w:rsidP="00B0592C"/>
    <w:p w:rsidR="004170D6" w:rsidRDefault="004170D6">
      <w:r>
        <w:br w:type="page"/>
      </w:r>
    </w:p>
    <w:p w:rsidR="00B0592C" w:rsidRPr="00C62387" w:rsidRDefault="004170D6" w:rsidP="00B0592C">
      <w:pPr>
        <w:pStyle w:val="Heading2"/>
        <w:numPr>
          <w:ilvl w:val="0"/>
          <w:numId w:val="0"/>
        </w:numPr>
        <w:rPr>
          <w:lang w:val="en-CA"/>
        </w:rPr>
      </w:pPr>
      <w:bookmarkStart w:id="15" w:name="_Toc508318099"/>
      <w:r>
        <w:lastRenderedPageBreak/>
        <w:t>A-2 Program Code</w:t>
      </w:r>
      <w:bookmarkEnd w:id="1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35"/>
      </w:tblGrid>
      <w:tr w:rsidR="004170D6" w:rsidTr="004170D6">
        <w:tc>
          <w:tcPr>
            <w:tcW w:w="8635" w:type="dxa"/>
          </w:tcPr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>%</w:t>
            </w:r>
            <w:proofErr w:type="spellStart"/>
            <w:r w:rsidRPr="004170D6">
              <w:rPr>
                <w:rFonts w:ascii="Consolas" w:hAnsi="Consolas"/>
              </w:rPr>
              <w:t>matplotlib</w:t>
            </w:r>
            <w:proofErr w:type="spellEnd"/>
            <w:r w:rsidRPr="004170D6">
              <w:rPr>
                <w:rFonts w:ascii="Consolas" w:hAnsi="Consolas"/>
              </w:rPr>
              <w:t xml:space="preserve"> inline</w:t>
            </w:r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>%precision 3</w:t>
            </w:r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 xml:space="preserve">import </w:t>
            </w:r>
            <w:proofErr w:type="spellStart"/>
            <w:r w:rsidRPr="004170D6">
              <w:rPr>
                <w:rFonts w:ascii="Consolas" w:hAnsi="Consolas"/>
              </w:rPr>
              <w:t>matplotlib</w:t>
            </w:r>
            <w:proofErr w:type="spellEnd"/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 xml:space="preserve">import </w:t>
            </w:r>
            <w:proofErr w:type="spellStart"/>
            <w:r w:rsidRPr="004170D6">
              <w:rPr>
                <w:rFonts w:ascii="Consolas" w:hAnsi="Consolas"/>
              </w:rPr>
              <w:t>numpy</w:t>
            </w:r>
            <w:proofErr w:type="spellEnd"/>
            <w:r w:rsidRPr="004170D6">
              <w:rPr>
                <w:rFonts w:ascii="Consolas" w:hAnsi="Consolas"/>
              </w:rPr>
              <w:t xml:space="preserve"> as np</w:t>
            </w:r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 xml:space="preserve">import </w:t>
            </w:r>
            <w:proofErr w:type="spellStart"/>
            <w:r w:rsidRPr="004170D6">
              <w:rPr>
                <w:rFonts w:ascii="Consolas" w:hAnsi="Consolas"/>
              </w:rPr>
              <w:t>matplotlib.pyplot</w:t>
            </w:r>
            <w:proofErr w:type="spellEnd"/>
            <w:r w:rsidRPr="004170D6">
              <w:rPr>
                <w:rFonts w:ascii="Consolas" w:hAnsi="Consolas"/>
              </w:rPr>
              <w:t xml:space="preserve"> as </w:t>
            </w:r>
            <w:proofErr w:type="spellStart"/>
            <w:r w:rsidRPr="004170D6">
              <w:rPr>
                <w:rFonts w:ascii="Consolas" w:hAnsi="Consolas"/>
              </w:rPr>
              <w:t>plt</w:t>
            </w:r>
            <w:proofErr w:type="spellEnd"/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 xml:space="preserve">import pandas as </w:t>
            </w:r>
            <w:proofErr w:type="spellStart"/>
            <w:r w:rsidRPr="004170D6">
              <w:rPr>
                <w:rFonts w:ascii="Consolas" w:hAnsi="Consolas"/>
              </w:rPr>
              <w:t>pd</w:t>
            </w:r>
            <w:proofErr w:type="spellEnd"/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 xml:space="preserve">from pandas import Series, </w:t>
            </w:r>
            <w:proofErr w:type="spellStart"/>
            <w:r w:rsidRPr="004170D6">
              <w:rPr>
                <w:rFonts w:ascii="Consolas" w:hAnsi="Consolas"/>
              </w:rPr>
              <w:t>DataFrame</w:t>
            </w:r>
            <w:proofErr w:type="spellEnd"/>
          </w:p>
          <w:p w:rsidR="004170D6" w:rsidRPr="004170D6" w:rsidRDefault="004170D6" w:rsidP="00B0592C">
            <w:pPr>
              <w:rPr>
                <w:rFonts w:ascii="Consolas" w:hAnsi="Consolas"/>
              </w:rPr>
            </w:pPr>
          </w:p>
          <w:p w:rsidR="004170D6" w:rsidRPr="004170D6" w:rsidRDefault="004170D6" w:rsidP="00B0592C">
            <w:pPr>
              <w:rPr>
                <w:rFonts w:ascii="Consolas" w:hAnsi="Consolas"/>
              </w:rPr>
            </w:pPr>
          </w:p>
          <w:p w:rsidR="004170D6" w:rsidRPr="004170D6" w:rsidRDefault="004170D6" w:rsidP="00B0592C">
            <w:pPr>
              <w:rPr>
                <w:rFonts w:ascii="Consolas" w:hAnsi="Consolas"/>
              </w:rPr>
            </w:pPr>
          </w:p>
          <w:p w:rsidR="004170D6" w:rsidRPr="004170D6" w:rsidRDefault="004170D6" w:rsidP="00B0592C">
            <w:pPr>
              <w:rPr>
                <w:rFonts w:ascii="Consolas" w:hAnsi="Consolas"/>
              </w:rPr>
            </w:pPr>
          </w:p>
          <w:p w:rsidR="004170D6" w:rsidRPr="004170D6" w:rsidRDefault="004170D6" w:rsidP="00B0592C">
            <w:pPr>
              <w:rPr>
                <w:rFonts w:ascii="Consolas" w:hAnsi="Consolas"/>
              </w:rPr>
            </w:pPr>
          </w:p>
          <w:p w:rsidR="004170D6" w:rsidRPr="004170D6" w:rsidRDefault="004170D6" w:rsidP="00B0592C">
            <w:pPr>
              <w:rPr>
                <w:rFonts w:ascii="Consolas" w:hAnsi="Consolas"/>
              </w:rPr>
            </w:pPr>
          </w:p>
          <w:p w:rsidR="004170D6" w:rsidRDefault="004170D6" w:rsidP="00B0592C"/>
        </w:tc>
      </w:tr>
    </w:tbl>
    <w:p w:rsidR="005B7707" w:rsidRDefault="005B7707" w:rsidP="005B7707">
      <w:pPr>
        <w:autoSpaceDE w:val="0"/>
        <w:autoSpaceDN w:val="0"/>
        <w:adjustRightInd w:val="0"/>
        <w:spacing w:after="0" w:line="240" w:lineRule="auto"/>
      </w:pPr>
    </w:p>
    <w:sectPr w:rsidR="005B7707" w:rsidSect="005021F0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D17" w:rsidRDefault="002E1D17" w:rsidP="0098784C">
      <w:pPr>
        <w:spacing w:after="0" w:line="240" w:lineRule="auto"/>
      </w:pPr>
      <w:r>
        <w:separator/>
      </w:r>
    </w:p>
  </w:endnote>
  <w:endnote w:type="continuationSeparator" w:id="0">
    <w:p w:rsidR="002E1D17" w:rsidRDefault="002E1D17" w:rsidP="0098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IDFont+F6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84C" w:rsidRPr="00661428" w:rsidRDefault="0098784C">
    <w:pPr>
      <w:pStyle w:val="Footer"/>
      <w:rPr>
        <w:lang w:val="en-US"/>
      </w:rPr>
    </w:pPr>
    <w:r w:rsidRPr="00661428">
      <w:rPr>
        <w:lang w:val="en-US"/>
      </w:rPr>
      <w:t xml:space="preserve">Project Group #3, </w:t>
    </w:r>
    <w:r w:rsidR="005021F0" w:rsidRPr="00661428">
      <w:rPr>
        <w:lang w:val="en-US"/>
      </w:rPr>
      <w:t xml:space="preserve">3250-15 </w:t>
    </w:r>
    <w:r w:rsidR="005021F0" w:rsidRPr="00661428">
      <w:rPr>
        <w:rFonts w:cs="Arial"/>
      </w:rPr>
      <w:t>•</w:t>
    </w:r>
    <w:r w:rsidR="005021F0" w:rsidRPr="00661428">
      <w:rPr>
        <w:rFonts w:cstheme="minorHAnsi"/>
        <w:lang w:val="en-US"/>
      </w:rPr>
      <w:t xml:space="preserve"> CSC UofT</w:t>
    </w:r>
    <w:r w:rsidR="005021F0" w:rsidRPr="00661428">
      <w:rPr>
        <w:rFonts w:cstheme="minorHAnsi"/>
        <w:lang w:val="en-US"/>
      </w:rPr>
      <w:tab/>
    </w:r>
    <w:r w:rsidR="005021F0" w:rsidRPr="00661428">
      <w:rPr>
        <w:rFonts w:cstheme="minorHAnsi"/>
        <w:lang w:val="en-US"/>
      </w:rPr>
      <w:tab/>
    </w:r>
    <w:r w:rsidR="005021F0" w:rsidRPr="00661428">
      <w:rPr>
        <w:rFonts w:cstheme="minorHAnsi"/>
        <w:lang w:val="en-US"/>
      </w:rPr>
      <w:fldChar w:fldCharType="begin"/>
    </w:r>
    <w:r w:rsidR="005021F0" w:rsidRPr="00661428">
      <w:rPr>
        <w:rFonts w:cstheme="minorHAnsi"/>
        <w:lang w:val="en-US"/>
      </w:rPr>
      <w:instrText xml:space="preserve"> PAGE   \* </w:instrText>
    </w:r>
    <w:r w:rsidR="00661428" w:rsidRPr="00661428">
      <w:rPr>
        <w:rFonts w:cstheme="minorHAnsi"/>
        <w:lang w:val="en-US"/>
      </w:rPr>
      <w:instrText>mergeformat</w:instrText>
    </w:r>
    <w:r w:rsidR="005021F0" w:rsidRPr="00661428">
      <w:rPr>
        <w:rFonts w:cstheme="minorHAnsi"/>
        <w:lang w:val="en-US"/>
      </w:rPr>
      <w:instrText xml:space="preserve"> </w:instrText>
    </w:r>
    <w:r w:rsidR="005021F0" w:rsidRPr="00661428">
      <w:rPr>
        <w:rFonts w:cstheme="minorHAnsi"/>
        <w:lang w:val="en-US"/>
      </w:rPr>
      <w:fldChar w:fldCharType="separate"/>
    </w:r>
    <w:r w:rsidR="00096EA1" w:rsidRPr="00096EA1">
      <w:rPr>
        <w:rFonts w:cstheme="minorHAnsi"/>
        <w:bCs/>
        <w:noProof/>
        <w:lang w:val="en-US"/>
      </w:rPr>
      <w:t>6</w:t>
    </w:r>
    <w:r w:rsidR="005021F0" w:rsidRPr="00661428">
      <w:rPr>
        <w:rFonts w:cstheme="minorHAnsi"/>
        <w:bCs/>
        <w:noProof/>
        <w:lang w:val="en-US"/>
      </w:rPr>
      <w:fldChar w:fldCharType="end"/>
    </w:r>
    <w:r w:rsidR="005021F0" w:rsidRPr="00661428">
      <w:rPr>
        <w:rFonts w:cstheme="minorHAnsi"/>
        <w:bCs/>
        <w:lang w:val="en-US"/>
      </w:rPr>
      <w:t xml:space="preserve"> </w:t>
    </w:r>
    <w:r w:rsidR="005021F0" w:rsidRPr="00661428">
      <w:rPr>
        <w:rFonts w:cstheme="minorHAnsi"/>
        <w:lang w:val="en-US"/>
      </w:rPr>
      <w:t>|</w:t>
    </w:r>
    <w:r w:rsidR="005021F0" w:rsidRPr="00661428">
      <w:rPr>
        <w:rFonts w:cstheme="minorHAnsi"/>
        <w:bCs/>
        <w:lang w:val="en-US"/>
      </w:rPr>
      <w:t xml:space="preserve"> </w:t>
    </w:r>
    <w:r w:rsidR="00661428" w:rsidRPr="00661428">
      <w:rPr>
        <w:rFonts w:cstheme="minorHAnsi"/>
        <w:bCs/>
        <w:lang w:val="en-US"/>
      </w:rPr>
      <w:fldChar w:fldCharType="begin"/>
    </w:r>
    <w:r w:rsidR="00661428" w:rsidRPr="00661428">
      <w:rPr>
        <w:rFonts w:cstheme="minorHAnsi"/>
        <w:bCs/>
        <w:lang w:val="en-US"/>
      </w:rPr>
      <w:instrText xml:space="preserve">= </w:instrText>
    </w:r>
    <w:r w:rsidR="00661428" w:rsidRPr="00661428">
      <w:rPr>
        <w:rFonts w:cstheme="minorHAnsi"/>
        <w:bCs/>
        <w:lang w:val="en-US"/>
      </w:rPr>
      <w:fldChar w:fldCharType="begin"/>
    </w:r>
    <w:r w:rsidR="00661428" w:rsidRPr="00661428">
      <w:rPr>
        <w:rFonts w:cstheme="minorHAnsi"/>
        <w:bCs/>
        <w:lang w:val="en-US"/>
      </w:rPr>
      <w:instrText xml:space="preserve"> numpages </w:instrText>
    </w:r>
    <w:r w:rsidR="00661428" w:rsidRPr="00661428">
      <w:rPr>
        <w:rFonts w:cstheme="minorHAnsi"/>
        <w:bCs/>
        <w:lang w:val="en-US"/>
      </w:rPr>
      <w:fldChar w:fldCharType="separate"/>
    </w:r>
    <w:r w:rsidR="00096EA1">
      <w:rPr>
        <w:rFonts w:cstheme="minorHAnsi"/>
        <w:bCs/>
        <w:noProof/>
        <w:lang w:val="en-US"/>
      </w:rPr>
      <w:instrText>8</w:instrText>
    </w:r>
    <w:r w:rsidR="00661428" w:rsidRPr="00661428">
      <w:rPr>
        <w:rFonts w:cstheme="minorHAnsi"/>
        <w:bCs/>
        <w:lang w:val="en-US"/>
      </w:rPr>
      <w:fldChar w:fldCharType="end"/>
    </w:r>
    <w:r w:rsidR="00661428" w:rsidRPr="00661428">
      <w:rPr>
        <w:rFonts w:cstheme="minorHAnsi"/>
        <w:bCs/>
        <w:lang w:val="en-US"/>
      </w:rPr>
      <w:instrText xml:space="preserve"> -1 \* mergeformat</w:instrText>
    </w:r>
    <w:r w:rsidR="00661428" w:rsidRPr="00661428">
      <w:rPr>
        <w:rFonts w:cstheme="minorHAnsi"/>
        <w:bCs/>
        <w:lang w:val="en-US"/>
      </w:rPr>
      <w:fldChar w:fldCharType="separate"/>
    </w:r>
    <w:r w:rsidR="00096EA1">
      <w:rPr>
        <w:rFonts w:cstheme="minorHAnsi"/>
        <w:bCs/>
        <w:noProof/>
        <w:lang w:val="en-US"/>
      </w:rPr>
      <w:t>7</w:t>
    </w:r>
    <w:r w:rsidR="00661428" w:rsidRPr="00661428">
      <w:rPr>
        <w:rFonts w:cstheme="minorHAnsi"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D17" w:rsidRDefault="002E1D17" w:rsidP="0098784C">
      <w:pPr>
        <w:spacing w:after="0" w:line="240" w:lineRule="auto"/>
      </w:pPr>
      <w:r>
        <w:separator/>
      </w:r>
    </w:p>
  </w:footnote>
  <w:footnote w:type="continuationSeparator" w:id="0">
    <w:p w:rsidR="002E1D17" w:rsidRDefault="002E1D17" w:rsidP="0098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84C" w:rsidRDefault="0098784C">
    <w:pPr>
      <w:pStyle w:val="Header"/>
    </w:pPr>
    <w:r w:rsidRPr="0098784C">
      <w:t xml:space="preserve">Data Analysis of Canada Car Accident during 2004 </w:t>
    </w:r>
    <w:r>
      <w:t>–</w:t>
    </w:r>
    <w:r w:rsidRPr="0098784C">
      <w:t xml:space="preserve"> 2014</w:t>
    </w:r>
    <w:r>
      <w:t>, Term Project</w:t>
    </w:r>
    <w:r>
      <w:tab/>
      <w:t>April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02DE"/>
    <w:multiLevelType w:val="hybridMultilevel"/>
    <w:tmpl w:val="4172200E"/>
    <w:lvl w:ilvl="0" w:tplc="D780DBFC">
      <w:start w:val="1"/>
      <w:numFmt w:val="decimal"/>
      <w:lvlText w:val="%1."/>
      <w:lvlJc w:val="left"/>
      <w:pPr>
        <w:tabs>
          <w:tab w:val="num" w:pos="576"/>
        </w:tabs>
        <w:ind w:left="504" w:hanging="2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903BF8"/>
    <w:multiLevelType w:val="hybridMultilevel"/>
    <w:tmpl w:val="8EB2E1D6"/>
    <w:lvl w:ilvl="0" w:tplc="9D5A11B2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300AB"/>
    <w:multiLevelType w:val="hybridMultilevel"/>
    <w:tmpl w:val="B8563A78"/>
    <w:lvl w:ilvl="0" w:tplc="9D5A11B2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77BBA"/>
    <w:multiLevelType w:val="multilevel"/>
    <w:tmpl w:val="2218754C"/>
    <w:lvl w:ilvl="0">
      <w:start w:val="1"/>
      <w:numFmt w:val="decimal"/>
      <w:suff w:val="space"/>
      <w:lvlText w:val="Chapter %1 -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FFFF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pStyle w:val="Heading6"/>
      <w:suff w:val="space"/>
      <w:lvlText w:val="Appendix %6 - "/>
      <w:lvlJc w:val="center"/>
      <w:pPr>
        <w:ind w:left="0" w:firstLine="288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6E"/>
    <w:rsid w:val="00081731"/>
    <w:rsid w:val="00096EA1"/>
    <w:rsid w:val="002E1D17"/>
    <w:rsid w:val="004170D6"/>
    <w:rsid w:val="005021F0"/>
    <w:rsid w:val="005B7707"/>
    <w:rsid w:val="005C5338"/>
    <w:rsid w:val="00661428"/>
    <w:rsid w:val="008B35E9"/>
    <w:rsid w:val="0098784C"/>
    <w:rsid w:val="00B0592C"/>
    <w:rsid w:val="00C62387"/>
    <w:rsid w:val="00CC206E"/>
    <w:rsid w:val="00DE1C90"/>
    <w:rsid w:val="00E9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CC111-3208-417B-BCA7-542DFECF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61428"/>
    <w:pPr>
      <w:keepNext/>
      <w:shd w:val="pct40" w:color="auto" w:fill="auto"/>
      <w:spacing w:after="360" w:line="240" w:lineRule="auto"/>
      <w:outlineLvl w:val="0"/>
    </w:pPr>
    <w:rPr>
      <w:rFonts w:ascii="Arial" w:eastAsia="Times New Roman" w:hAnsi="Arial" w:cs="Arial"/>
      <w:b/>
      <w:bCs/>
      <w:color w:val="FFFFFF"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661428"/>
    <w:pPr>
      <w:keepNext/>
      <w:numPr>
        <w:ilvl w:val="1"/>
        <w:numId w:val="1"/>
      </w:numPr>
      <w:spacing w:after="240" w:line="240" w:lineRule="auto"/>
      <w:outlineLvl w:val="1"/>
    </w:pPr>
    <w:rPr>
      <w:rFonts w:ascii="Arial" w:eastAsia="Times New Roman" w:hAnsi="Arial" w:cs="Arial"/>
      <w:b/>
      <w:bCs/>
      <w:iCs/>
      <w:sz w:val="24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6142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66142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6142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66142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66142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66142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707"/>
    <w:rPr>
      <w:color w:val="0000FF"/>
      <w:u w:val="single"/>
    </w:rPr>
  </w:style>
  <w:style w:type="paragraph" w:customStyle="1" w:styleId="StyleIntroText14ptBold">
    <w:name w:val="Style Intro Text + 14 pt Bold"/>
    <w:basedOn w:val="Normal"/>
    <w:rsid w:val="005B7707"/>
    <w:pPr>
      <w:spacing w:after="0" w:line="240" w:lineRule="auto"/>
    </w:pPr>
    <w:rPr>
      <w:rFonts w:ascii="Arial" w:eastAsia="Times New Roman" w:hAnsi="Arial" w:cs="Times New Roman"/>
      <w:b/>
      <w:bCs/>
      <w:sz w:val="52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878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4C"/>
  </w:style>
  <w:style w:type="paragraph" w:styleId="Footer">
    <w:name w:val="footer"/>
    <w:basedOn w:val="Normal"/>
    <w:link w:val="FooterChar"/>
    <w:uiPriority w:val="99"/>
    <w:unhideWhenUsed/>
    <w:rsid w:val="009878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4C"/>
  </w:style>
  <w:style w:type="character" w:styleId="PlaceholderText">
    <w:name w:val="Placeholder Text"/>
    <w:basedOn w:val="DefaultParagraphFont"/>
    <w:uiPriority w:val="99"/>
    <w:semiHidden/>
    <w:rsid w:val="005021F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661428"/>
    <w:rPr>
      <w:rFonts w:ascii="Arial" w:eastAsia="Times New Roman" w:hAnsi="Arial" w:cs="Arial"/>
      <w:b/>
      <w:bCs/>
      <w:color w:val="FFFFFF"/>
      <w:kern w:val="32"/>
      <w:sz w:val="32"/>
      <w:szCs w:val="32"/>
      <w:shd w:val="pct40" w:color="auto" w:fill="auto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61428"/>
    <w:rPr>
      <w:rFonts w:ascii="Arial" w:eastAsia="Times New Roman" w:hAnsi="Arial" w:cs="Arial"/>
      <w:b/>
      <w:bCs/>
      <w:iCs/>
      <w:sz w:val="24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661428"/>
    <w:rPr>
      <w:rFonts w:ascii="Arial" w:eastAsia="Times New Roman" w:hAnsi="Arial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661428"/>
    <w:rPr>
      <w:rFonts w:ascii="Arial" w:eastAsia="Times New Roman" w:hAnsi="Arial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61428"/>
    <w:rPr>
      <w:rFonts w:ascii="Arial" w:eastAsia="Times New Roman" w:hAnsi="Arial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661428"/>
    <w:rPr>
      <w:rFonts w:ascii="Arial" w:eastAsia="Times New Roman" w:hAnsi="Arial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661428"/>
    <w:rPr>
      <w:rFonts w:ascii="Arial" w:eastAsia="Times New Roman" w:hAnsi="Arial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661428"/>
    <w:rPr>
      <w:rFonts w:ascii="Arial" w:eastAsia="Times New Roman" w:hAnsi="Arial" w:cs="Arial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61428"/>
    <w:pPr>
      <w:tabs>
        <w:tab w:val="right" w:leader="dot" w:pos="9350"/>
      </w:tabs>
      <w:spacing w:after="0" w:line="240" w:lineRule="auto"/>
      <w:ind w:firstLine="432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661428"/>
    <w:pPr>
      <w:tabs>
        <w:tab w:val="right" w:leader="dot" w:pos="9350"/>
      </w:tabs>
      <w:spacing w:after="0" w:line="240" w:lineRule="auto"/>
      <w:ind w:left="245" w:firstLine="576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customStyle="1" w:styleId="IntroTOC">
    <w:name w:val="Intro TOC"/>
    <w:basedOn w:val="Heading1"/>
    <w:rsid w:val="00661428"/>
  </w:style>
  <w:style w:type="paragraph" w:styleId="TOC3">
    <w:name w:val="toc 3"/>
    <w:basedOn w:val="Normal"/>
    <w:next w:val="Normal"/>
    <w:autoRedefine/>
    <w:rsid w:val="00661428"/>
    <w:pPr>
      <w:spacing w:after="0" w:line="240" w:lineRule="auto"/>
      <w:ind w:left="475" w:firstLine="720"/>
    </w:pPr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41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</dc:creator>
  <cp:keywords/>
  <dc:description/>
  <cp:lastModifiedBy>Ryan He</cp:lastModifiedBy>
  <cp:revision>5</cp:revision>
  <dcterms:created xsi:type="dcterms:W3CDTF">2018-03-09T03:42:00Z</dcterms:created>
  <dcterms:modified xsi:type="dcterms:W3CDTF">2018-03-09T16:02:00Z</dcterms:modified>
</cp:coreProperties>
</file>